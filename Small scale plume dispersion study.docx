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B01" w:rsidRPr="00C865DD" w:rsidRDefault="00640B33">
      <w:pPr>
        <w:rPr>
          <w:b/>
        </w:rPr>
      </w:pPr>
      <w:r w:rsidRPr="00C865DD">
        <w:rPr>
          <w:b/>
        </w:rPr>
        <w:t>Small scale plume dispersion study</w:t>
      </w:r>
    </w:p>
    <w:p w:rsidR="00640B33" w:rsidRDefault="00640B33"/>
    <w:p w:rsidR="00C865DD" w:rsidRDefault="00640B33">
      <w:r w:rsidRPr="00C865DD">
        <w:rPr>
          <w:b/>
          <w:u w:val="single"/>
        </w:rPr>
        <w:t>Approach</w:t>
      </w:r>
      <w:r>
        <w:t xml:space="preserve">  </w:t>
      </w:r>
    </w:p>
    <w:p w:rsidR="00640B33" w:rsidRDefault="00C865DD">
      <w:r>
        <w:t>U</w:t>
      </w:r>
      <w:r w:rsidR="00640B33">
        <w:t xml:space="preserve">se methane as a tracer to do small scale short term dispersion tests.  Release methane from a point source at a steady rate, measure ambient levels downwind at one point using the LGR analyzer and also measure 3 d winds and turbulence with a sonic anemometer.  If possible record all data at 10 Hz in a single file.  Run tests for </w:t>
      </w:r>
      <w:r w:rsidR="00F65F8A">
        <w:t>10</w:t>
      </w:r>
      <w:r w:rsidR="00640B33">
        <w:t xml:space="preserve"> min each, use different distances </w:t>
      </w:r>
      <w:r w:rsidR="00F65F8A">
        <w:t>(10 m, 15 m, 20 m)</w:t>
      </w:r>
      <w:r w:rsidR="00640B33">
        <w:t xml:space="preserve"> and different test conditions (light to strong winds, sunny/cloudy).  Initially do all tests during the daytime.  </w:t>
      </w:r>
    </w:p>
    <w:p w:rsidR="00640B33" w:rsidRDefault="00640B33"/>
    <w:p w:rsidR="00640B33" w:rsidRPr="00C865DD" w:rsidRDefault="00640B33">
      <w:pPr>
        <w:rPr>
          <w:b/>
          <w:u w:val="single"/>
        </w:rPr>
      </w:pPr>
      <w:r w:rsidRPr="00C865DD">
        <w:rPr>
          <w:b/>
          <w:u w:val="single"/>
        </w:rPr>
        <w:t>Equipment</w:t>
      </w:r>
    </w:p>
    <w:p w:rsidR="00640B33" w:rsidRDefault="00640B33">
      <w:r>
        <w:t>Methane tank and regulator</w:t>
      </w:r>
    </w:p>
    <w:p w:rsidR="00640B33" w:rsidRDefault="00640B33">
      <w:r>
        <w:t>Mass flow controller for methane</w:t>
      </w:r>
      <w:r w:rsidR="002D0BFB">
        <w:t xml:space="preserve"> (0.5 to 3 </w:t>
      </w:r>
      <w:proofErr w:type="spellStart"/>
      <w:r w:rsidR="002D0BFB">
        <w:t>lpm</w:t>
      </w:r>
      <w:proofErr w:type="spellEnd"/>
      <w:r w:rsidR="002D0BFB">
        <w:t xml:space="preserve"> approx., see attached spreadsheet)</w:t>
      </w:r>
      <w:r w:rsidR="00C865DD">
        <w:t>—release point a few cm above the surface, 1/4 in OD release tubing could be could be fixed near the base of the sonic tripod</w:t>
      </w:r>
    </w:p>
    <w:p w:rsidR="00640B33" w:rsidRDefault="00640B33">
      <w:r>
        <w:t xml:space="preserve">LGR with sample pump and sample tubing (~ </w:t>
      </w:r>
      <w:r w:rsidR="00C865DD">
        <w:t>3</w:t>
      </w:r>
      <w:r w:rsidR="002D0BFB">
        <w:t>0</w:t>
      </w:r>
      <w:r>
        <w:t xml:space="preserve"> m) arrange for rapid flush of sample tubing with tee to analyzer (could be downstream of pump if needed).  </w:t>
      </w:r>
      <w:r w:rsidR="00C865DD">
        <w:t xml:space="preserve">Sample inlet can be moved to different locations (small tripod) to be downwind of the source.  Could we use the old tracer profile sampling manifold tubing and pump?  </w:t>
      </w:r>
    </w:p>
    <w:p w:rsidR="00640B33" w:rsidRDefault="00640B33">
      <w:r>
        <w:t>3 d sonic on a tripod</w:t>
      </w:r>
      <w:r w:rsidR="00C865DD">
        <w:t xml:space="preserve"> (1 m)</w:t>
      </w:r>
    </w:p>
    <w:p w:rsidR="00640B33" w:rsidRDefault="00640B33">
      <w:proofErr w:type="spellStart"/>
      <w:r>
        <w:t>Datalogger</w:t>
      </w:r>
      <w:proofErr w:type="spellEnd"/>
      <w:r>
        <w:t xml:space="preserve"> and pc for display of data </w:t>
      </w:r>
      <w:r w:rsidR="00114F20">
        <w:t>(what are the options for this?)</w:t>
      </w:r>
    </w:p>
    <w:p w:rsidR="00640B33" w:rsidRDefault="002D0BFB">
      <w:r>
        <w:t>Power from AC on rooftop or from small generator</w:t>
      </w:r>
      <w:r w:rsidR="00114F20">
        <w:t xml:space="preserve"> (parking lot or field locations)</w:t>
      </w:r>
    </w:p>
    <w:p w:rsidR="002D0BFB" w:rsidRDefault="002D0BFB">
      <w:r>
        <w:t>This should be set up for PACCAR rooftop and/or open ground-level (parking lot) test locations</w:t>
      </w:r>
    </w:p>
    <w:p w:rsidR="002D0BFB" w:rsidRDefault="002D0BFB">
      <w:r>
        <w:t xml:space="preserve">Note safety limit for methane is approx. 5% combustion limit.  The release rate is low enough that the atmospheric dilution reaches 5% within inches </w:t>
      </w:r>
      <w:r w:rsidR="00C865DD">
        <w:t>of t</w:t>
      </w:r>
      <w:r>
        <w:t xml:space="preserve">he release point.  We shouldn’t need to worry about the combustion </w:t>
      </w:r>
      <w:r w:rsidR="00C865DD">
        <w:t xml:space="preserve">issue, but should be careful with static sparks at the release.  </w:t>
      </w:r>
    </w:p>
    <w:p w:rsidR="002D0BFB" w:rsidRDefault="00F65F8A">
      <w:r>
        <w:t xml:space="preserve">We will need to measure the lag time between the sample inlet and the LGR response.  This can be done by diluting methane (multiple dilutions) in a large syringe and then injecting past the sample inlet.  Time it with a stopwatch to the first indication of response from the LGR.  </w:t>
      </w:r>
    </w:p>
    <w:p w:rsidR="00C865DD" w:rsidRDefault="00C865DD">
      <w:r>
        <w:t xml:space="preserve">Tests will be conducted during spring semester beginning as soon as possible.  </w:t>
      </w:r>
    </w:p>
    <w:p w:rsidR="00C865DD" w:rsidRDefault="00C865DD">
      <w:bookmarkStart w:id="0" w:name="_GoBack"/>
      <w:bookmarkEnd w:id="0"/>
    </w:p>
    <w:sectPr w:rsidR="00C86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B33"/>
    <w:rsid w:val="00114F20"/>
    <w:rsid w:val="002C77CA"/>
    <w:rsid w:val="002D0BFB"/>
    <w:rsid w:val="00344B01"/>
    <w:rsid w:val="00640B33"/>
    <w:rsid w:val="00C865DD"/>
    <w:rsid w:val="00F6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84A6"/>
  <w15:chartTrackingRefBased/>
  <w15:docId w15:val="{84D6A403-068D-4361-ACF4-BE05FAC6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7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7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288</Words>
  <Characters>1752</Characters>
  <Application>Microsoft Office Word</Application>
  <DocSecurity>0</DocSecurity>
  <Lines>73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Lamb, Brian K</dc:creator>
  <cp:keywords/>
  <dc:description/>
  <cp:lastModifiedBy>Lamb, Brian K</cp:lastModifiedBy>
  <cp:revision>5</cp:revision>
  <cp:lastPrinted>2019-01-15T16:04:00Z</cp:lastPrinted>
  <dcterms:created xsi:type="dcterms:W3CDTF">2019-01-11T13:16:00Z</dcterms:created>
  <dcterms:modified xsi:type="dcterms:W3CDTF">2019-01-15T16:48:00Z</dcterms:modified>
</cp:coreProperties>
</file>